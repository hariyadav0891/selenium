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color w:val="343434"/>
          <w:sz w:val="25"/>
          <w:szCs w:val="25"/>
        </w:rPr>
        <w:t>Flipkart.java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package com.suite1;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java.util.concurrent.TimeUnit;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org.openqa.selenium.Alert;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org.openqa.selenium.By;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org.openqa.selenium.WebDriver;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org.openqa.selenium.WebElement;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org.openqa.selenium.firefox.FirefoxDriver;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org.openqa.selenium.interactions.Actions;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org.testng.annotations.AfterClass;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org.testng.annotations.BeforeClass;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org.testng.annotations.Test;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public class Flipkart{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WebDriver driver = new FirefoxDriver();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username = ""; // Change to your username and passwrod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password = "";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This method is to navigate flipkart URL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@BeforeClass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init()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driver.manage().window().maximize();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driver.manage().timeouts().implicitlyWait(60, TimeUnit.SECONDS);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driver.navigate().to("https://www.flipkart.com");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To log in flipkart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login()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driver.findElement(By.partialLinkText("Login")).click();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By.cssSelector(".fk-input.login-form-input.user-email"))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.sendKeys(username);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By.cssSelector(".fk-input.login-form-input.user-pwd"))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.sendKeys(password);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lastRenderedPageBreak/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driver.findElement(By.cssSelector(".submit-btn.login-btn.btn")).click();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Search For product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searchAndSelectProduct()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driver.findElement(By.id("fk-top-search-box")).sendKeys("moto g3");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By.cssSelector("search-bar-submit.fk-font-13.fk-font-bold"))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select the first item in the search results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css = ".gd-row.browse-grid-row:nth-of-type(1) &gt; div:nth-child(1)&gt;div&gt;div:nth-child(2)&gt;div&gt;a";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driver.findElement(By.cssSelector(css)).click();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buyAndRemoveFromCart()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By.cssSelector(".btn-express-checkout.btn-big.current"))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driver.findElement(By.cssSelector(".remove.fk-inline-block")).click();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Alert a = driver.switchTo().alert();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a.accept();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logout()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Actions s = new Actions(driver);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WebElement user = driver.findElement(By.partialLinkText(username));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s.moveToElement(user).build().perform();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driver.findElement(By.linkText("Logout")).click();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@AfterClass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quit()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driver.close();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lastRenderedPageBreak/>
        <w:t>}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color w:val="343434"/>
          <w:sz w:val="25"/>
          <w:szCs w:val="25"/>
        </w:rPr>
        <w:t>SnapDeal.java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package com.suite2;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java.util.concurrent.TimeUnit;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org.openqa.selenium.Alert;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org.openqa.selenium.By;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org.openqa.selenium.WebDriver;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org.openqa.selenium.WebElement;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org.openqa.selenium.firefox.FirefoxDriver;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org.openqa.selenium.interactions.Actions;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org.testng.annotations.AfterClass;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org.testng.annotations.BeforeClass;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import org.testng.annotations.Test;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public class SnapDeal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WebDriver driver = new FirefoxDriver();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username = ""; // Change to your username and passwrod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password = "";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pinCode = "";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This method is to navigate flipkart URL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@BeforeClass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init()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driver.manage().window().maximize();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driver.manage().timeouts().implicitlyWait(60, TimeUnit.SECONDS);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driver.navigate().to("https://www.snapdeal.com");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To log in flipkart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login()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driver.findElement(By.xpath("//button[text()='Login']")).click();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driver.switchTo().frame("loginIframe");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driver.findElement(By.cssSelector("div[onClick='getLoginForm()']"))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lastRenderedPageBreak/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driver.findElement(By.id("j_username")).sendKeys(username);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driver.findElement(By.id("j_password_login")).sendKeys(password);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driver.findElement(By.id("signin_submit")).click();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driver.switchTo().defaultContent();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Search For product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searchAndSelectProduct()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driver.findElement(By.cssSelector(".col-xs-20.searchformInput.keyword"))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.sendKeys("iphone 6s");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driver.findElement(By.cssSelector(".sd-icon.sd-icon-search")).click();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// select the first item in the search results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String css = ".product_grid_row:nth-of-type(1)&gt;div:nth-child(1)";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driver.findElement(By.cssSelector(css)).click();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buyAndRemoveFromCart()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driver.findElement(By.xpath("//li[contains(text(),'Silver')]")).click();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driver.findElement(By.id("pincode-check")).sendKeys(pinCode);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driver.findElement(By.id("buy-button-id")).click();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driver.findElement(By.cssSelector("i[title='Delete Item']")).click();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Alert a = driver.switchTo().alert();</w:t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a.accept();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@Test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logout()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driver.findElement(By.linkText("START SHOPPING NOW")).click();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Actions s = new Actions(driver);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WebElement user = driver.findElement(By.cssSelector(".sd-icon.sd-icon-user"));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s.moveToElement(user).build().perform();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lastRenderedPageBreak/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driver.findElement(By.linkText("Logout")).click();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@AfterClass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public void quit() {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driver.close();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>}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}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color w:val="343434"/>
          <w:sz w:val="25"/>
          <w:szCs w:val="25"/>
        </w:rPr>
        <w:t>TestNg.xml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&lt;!DOCTYPE suite SYSTEM "http://testng.org/testng-1.0.dtd"&gt;</w:t>
      </w: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&lt;suite thread-count="1" verbose="1" name="Gmail Suite" annotations="JDK" parallel="tests"&gt;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      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&lt;test name="flipkart"&gt;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 xml:space="preserve"> &lt;classes&gt;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 xml:space="preserve">   &lt;class name="com.suite1.Flipkart"/&gt;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ab/>
        <w:t xml:space="preserve"> &lt;/classes&gt;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&lt;/test&gt;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&lt;test name="Myntra"&gt;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  &lt;classes&gt;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    &lt;class name="com.suite2.SnapDeal"/&gt;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  &lt;/classes&gt;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 xml:space="preserve">   &lt;/test&gt;</w:t>
      </w:r>
    </w:p>
    <w:p w:rsidR="009D379B" w:rsidRPr="009D379B" w:rsidRDefault="009D379B" w:rsidP="009D37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9D379B">
        <w:rPr>
          <w:rFonts w:ascii="Consolas" w:eastAsia="Times New Roman" w:hAnsi="Consolas" w:cs="Courier New"/>
          <w:color w:val="343434"/>
          <w:sz w:val="20"/>
          <w:szCs w:val="20"/>
        </w:rPr>
        <w:t>&lt;/suite&gt;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color w:val="343434"/>
          <w:sz w:val="25"/>
          <w:szCs w:val="25"/>
        </w:rPr>
        <w:t>Final project structure looks like below,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3676650" cy="2800350"/>
            <wp:effectExtent l="19050" t="0" r="0" b="0"/>
            <wp:docPr id="1" name="Picture 1" descr="TestNG: Execute multiple Test Suit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: Execute multiple Test Suit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9D379B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Parallel execution in TestNG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color w:val="343434"/>
          <w:sz w:val="25"/>
          <w:szCs w:val="25"/>
        </w:rPr>
        <w:t>After creating xml file as shown above, in next step, we will execute the parallel test. Below is the code.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7000875" cy="2628900"/>
            <wp:effectExtent l="19050" t="0" r="9525" b="0"/>
            <wp:docPr id="2" name="Picture 2" descr="TestNG: Execute multiple Test Suit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NG: Execute multiple Test Suit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b/>
          <w:bCs/>
          <w:color w:val="343434"/>
          <w:sz w:val="25"/>
        </w:rPr>
        <w:t>1)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9D379B">
        <w:rPr>
          <w:rFonts w:ascii="Arial" w:eastAsia="Times New Roman" w:hAnsi="Arial" w:cs="Arial"/>
          <w:b/>
          <w:bCs/>
          <w:color w:val="343434"/>
          <w:sz w:val="25"/>
        </w:rPr>
        <w:t>thread-count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: This is used for parallel execution, based on the number script. It will execute in parallel or sequential order.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b/>
          <w:bCs/>
          <w:color w:val="343434"/>
          <w:sz w:val="25"/>
        </w:rPr>
        <w:t>2)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9D379B">
        <w:rPr>
          <w:rFonts w:ascii="Arial" w:eastAsia="Times New Roman" w:hAnsi="Arial" w:cs="Arial"/>
          <w:b/>
          <w:bCs/>
          <w:color w:val="343434"/>
          <w:sz w:val="25"/>
        </w:rPr>
        <w:t>verbose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: It is used to log the execution details in the console. The value should be 1-10. The log details in the console window will get more detailed and clearer as you increase the value of the verbose attribute in the testng.xml configuration file.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b/>
          <w:bCs/>
          <w:color w:val="343434"/>
          <w:sz w:val="25"/>
        </w:rPr>
        <w:lastRenderedPageBreak/>
        <w:t>3)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9D379B">
        <w:rPr>
          <w:rFonts w:ascii="Arial" w:eastAsia="Times New Roman" w:hAnsi="Arial" w:cs="Arial"/>
          <w:b/>
          <w:bCs/>
          <w:color w:val="343434"/>
          <w:sz w:val="25"/>
        </w:rPr>
        <w:t>name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: Name of the suite. Here it is "Gmail Suite"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b/>
          <w:bCs/>
          <w:color w:val="343434"/>
          <w:sz w:val="25"/>
        </w:rPr>
        <w:t>4)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9D379B">
        <w:rPr>
          <w:rFonts w:ascii="Arial" w:eastAsia="Times New Roman" w:hAnsi="Arial" w:cs="Arial"/>
          <w:b/>
          <w:bCs/>
          <w:color w:val="343434"/>
          <w:sz w:val="25"/>
        </w:rPr>
        <w:t>Parallel</w:t>
      </w:r>
      <w:r w:rsidRPr="009D379B">
        <w:rPr>
          <w:rFonts w:ascii="Arial" w:eastAsia="Times New Roman" w:hAnsi="Arial" w:cs="Arial"/>
          <w:color w:val="343434"/>
          <w:sz w:val="25"/>
          <w:szCs w:val="25"/>
        </w:rPr>
        <w:t>: To run scripts parallel, value can be tests/classes/methods/suites. Default value is </w:t>
      </w:r>
      <w:r w:rsidRPr="009D379B">
        <w:rPr>
          <w:rFonts w:ascii="Arial" w:eastAsia="Times New Roman" w:hAnsi="Arial" w:cs="Arial"/>
          <w:b/>
          <w:bCs/>
          <w:color w:val="343434"/>
          <w:sz w:val="25"/>
        </w:rPr>
        <w:t>none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9D379B">
        <w:rPr>
          <w:rFonts w:ascii="Arial" w:eastAsia="Times New Roman" w:hAnsi="Arial" w:cs="Arial"/>
          <w:color w:val="343434"/>
          <w:sz w:val="25"/>
          <w:szCs w:val="25"/>
        </w:rPr>
        <w:t>Right click on the testing.xml and select run as testing, once successful you'll see all the results</w:t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0" w:author="Unknown"/>
          <w:rFonts w:ascii="Arial" w:eastAsia="Times New Roman" w:hAnsi="Arial" w:cs="Arial"/>
          <w:color w:val="343434"/>
          <w:sz w:val="25"/>
          <w:szCs w:val="25"/>
        </w:rPr>
      </w:pPr>
      <w:ins w:id="1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When you execute the above code, you will get the following output.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Arial" w:eastAsia="Times New Roman" w:hAnsi="Arial" w:cs="Arial"/>
          <w:color w:val="343434"/>
          <w:sz w:val="25"/>
          <w:szCs w:val="25"/>
        </w:rPr>
      </w:pPr>
      <w:ins w:id="3" w:author="Unknown">
        <w:r w:rsidRPr="009D379B">
          <w:rPr>
            <w:rFonts w:ascii="Arial" w:eastAsia="Times New Roman" w:hAnsi="Arial" w:cs="Arial"/>
            <w:b/>
            <w:bCs/>
            <w:color w:val="343434"/>
            <w:sz w:val="25"/>
          </w:rPr>
          <w:t>Output: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ins w:id="4" w:author="Unknown"/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000375" cy="2457450"/>
            <wp:effectExtent l="19050" t="0" r="9525" b="0"/>
            <wp:docPr id="3" name="Picture 3" descr="TestNG: Execute multiple Test Suit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NG: Execute multiple Test Suit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5" w:author="Unknown"/>
          <w:rFonts w:ascii="Arial" w:eastAsia="Times New Roman" w:hAnsi="Arial" w:cs="Arial"/>
          <w:color w:val="343434"/>
          <w:sz w:val="25"/>
          <w:szCs w:val="25"/>
        </w:rPr>
      </w:pPr>
      <w:ins w:id="6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1 name of the suite given in testng.xml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ins w:id="7" w:author="Unknown"/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7010400" cy="180975"/>
            <wp:effectExtent l="19050" t="0" r="0" b="0"/>
            <wp:docPr id="4" name="Picture 4" descr="TestNG: Execute multiple Test Suit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NG: Execute multiple Test Suit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8" w:author="Unknown"/>
          <w:rFonts w:ascii="Arial" w:eastAsia="Times New Roman" w:hAnsi="Arial" w:cs="Arial"/>
          <w:color w:val="343434"/>
          <w:sz w:val="25"/>
          <w:szCs w:val="25"/>
        </w:rPr>
      </w:pPr>
      <w:ins w:id="9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2 name of the test given in testng.xml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ins w:id="10" w:author="Unknown"/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847850" cy="238125"/>
            <wp:effectExtent l="19050" t="0" r="0" b="0"/>
            <wp:docPr id="5" name="Picture 5" descr="TestNG: Execute multiple Test Suit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NG: Execute multiple Test Suit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11" w:author="Unknown"/>
          <w:rFonts w:ascii="Arial" w:eastAsia="Times New Roman" w:hAnsi="Arial" w:cs="Arial"/>
          <w:color w:val="343434"/>
          <w:sz w:val="25"/>
          <w:szCs w:val="25"/>
        </w:rPr>
      </w:pPr>
      <w:ins w:id="12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3 name of the class given in testng.xml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ins w:id="13" w:author="Unknown"/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2914650" cy="171450"/>
            <wp:effectExtent l="19050" t="0" r="0" b="0"/>
            <wp:docPr id="6" name="Picture 6" descr="TestNG: Execute multiple Test Suite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NG: Execute multiple Test Suite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14" w:author="Unknown"/>
          <w:rFonts w:ascii="Arial" w:eastAsia="Times New Roman" w:hAnsi="Arial" w:cs="Arial"/>
          <w:color w:val="343434"/>
          <w:sz w:val="25"/>
          <w:szCs w:val="25"/>
        </w:rPr>
      </w:pPr>
      <w:ins w:id="15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4 method names annotated with @Test in .java file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jc w:val="center"/>
        <w:rPr>
          <w:ins w:id="16" w:author="Unknown"/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2924175" cy="485775"/>
            <wp:effectExtent l="19050" t="0" r="9525" b="0"/>
            <wp:docPr id="7" name="Picture 7" descr="TestNG: Execute multiple Test Suite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NG: Execute multiple Test Suite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17" w:author="Unknown"/>
          <w:rFonts w:ascii="Arial" w:eastAsia="Times New Roman" w:hAnsi="Arial" w:cs="Arial"/>
          <w:color w:val="343434"/>
          <w:sz w:val="25"/>
          <w:szCs w:val="25"/>
        </w:rPr>
      </w:pPr>
      <w:ins w:id="18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Likewise, it will execute test suite for snap deal as well.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19" w:author="Unknown"/>
          <w:rFonts w:ascii="Arial" w:eastAsia="Times New Roman" w:hAnsi="Arial" w:cs="Arial"/>
          <w:color w:val="343434"/>
          <w:sz w:val="25"/>
          <w:szCs w:val="25"/>
        </w:rPr>
      </w:pPr>
      <w:ins w:id="20" w:author="Unknown">
        <w:r w:rsidRPr="009D379B">
          <w:rPr>
            <w:rFonts w:ascii="Arial" w:eastAsia="Times New Roman" w:hAnsi="Arial" w:cs="Arial"/>
            <w:b/>
            <w:bCs/>
            <w:color w:val="343434"/>
            <w:sz w:val="25"/>
          </w:rPr>
          <w:lastRenderedPageBreak/>
          <w:t>Conclusion: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21" w:author="Unknown"/>
          <w:rFonts w:ascii="Arial" w:eastAsia="Times New Roman" w:hAnsi="Arial" w:cs="Arial"/>
          <w:color w:val="343434"/>
          <w:sz w:val="25"/>
          <w:szCs w:val="25"/>
        </w:rPr>
      </w:pPr>
      <w:ins w:id="22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Here we have seen how to use</w:t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fldChar w:fldCharType="begin"/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instrText xml:space="preserve"> HYPERLINK "https://www.guru99.com/all-about-testng-and-selenium.html" </w:instrText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fldChar w:fldCharType="separate"/>
        </w:r>
        <w:r w:rsidRPr="009D379B">
          <w:rPr>
            <w:rFonts w:ascii="Arial" w:eastAsia="Times New Roman" w:hAnsi="Arial" w:cs="Arial"/>
            <w:color w:val="04B8E6"/>
            <w:sz w:val="25"/>
            <w:u w:val="single"/>
          </w:rPr>
          <w:t> Testng </w:t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fldChar w:fldCharType="end"/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to execute parallel test. TestNG gives an option to execute multiple test in parallel in a single configuration file (XML).</w:t>
        </w:r>
      </w:ins>
    </w:p>
    <w:p w:rsidR="009D379B" w:rsidRPr="009D379B" w:rsidRDefault="009D379B" w:rsidP="009D379B">
      <w:pPr>
        <w:shd w:val="clear" w:color="auto" w:fill="FFFFFF"/>
        <w:spacing w:before="100" w:beforeAutospacing="1" w:after="100" w:afterAutospacing="1" w:line="240" w:lineRule="auto"/>
        <w:rPr>
          <w:ins w:id="23" w:author="Unknown"/>
          <w:rFonts w:ascii="Arial" w:eastAsia="Times New Roman" w:hAnsi="Arial" w:cs="Arial"/>
          <w:color w:val="343434"/>
          <w:sz w:val="25"/>
          <w:szCs w:val="25"/>
        </w:rPr>
      </w:pPr>
      <w:ins w:id="24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t> </w:t>
        </w:r>
      </w:ins>
    </w:p>
    <w:p w:rsidR="009D379B" w:rsidRPr="009D379B" w:rsidRDefault="009D379B" w:rsidP="009D37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ins w:id="25" w:author="Unknown"/>
          <w:rFonts w:ascii="Arial" w:eastAsia="Times New Roman" w:hAnsi="Arial" w:cs="Arial"/>
          <w:color w:val="343434"/>
          <w:sz w:val="25"/>
          <w:szCs w:val="25"/>
        </w:rPr>
      </w:pPr>
      <w:ins w:id="26" w:author="Unknown"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fldChar w:fldCharType="begin"/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instrText xml:space="preserve"> HYPERLINK "https://www.guru99.com/test-case-priority-testng.html" \o "TestNG Priority in Test Cases" </w:instrText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fldChar w:fldCharType="separate"/>
        </w:r>
        <w:r w:rsidRPr="009D379B">
          <w:rPr>
            <w:rFonts w:ascii="Arial" w:eastAsia="Times New Roman" w:hAnsi="Arial" w:cs="Arial"/>
            <w:color w:val="FFFFFF"/>
            <w:sz w:val="25"/>
            <w:u w:val="single"/>
          </w:rPr>
          <w:t> Prev</w:t>
        </w:r>
        <w:r w:rsidRPr="009D379B">
          <w:rPr>
            <w:rFonts w:ascii="Arial" w:eastAsia="Times New Roman" w:hAnsi="Arial" w:cs="Arial"/>
            <w:color w:val="343434"/>
            <w:sz w:val="25"/>
            <w:szCs w:val="25"/>
          </w:rPr>
          <w:fldChar w:fldCharType="end"/>
        </w:r>
      </w:ins>
    </w:p>
    <w:p w:rsidR="003F0F8B" w:rsidRDefault="003F0F8B"/>
    <w:sectPr w:rsidR="003F0F8B" w:rsidSect="003F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674CD"/>
    <w:multiLevelType w:val="multilevel"/>
    <w:tmpl w:val="0BF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79B"/>
    <w:rsid w:val="003F0F8B"/>
    <w:rsid w:val="009D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8B"/>
  </w:style>
  <w:style w:type="paragraph" w:styleId="Heading2">
    <w:name w:val="heading 2"/>
    <w:basedOn w:val="Normal"/>
    <w:link w:val="Heading2Char"/>
    <w:uiPriority w:val="9"/>
    <w:qFormat/>
    <w:rsid w:val="009D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7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37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37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.guru99.com/images/jsp/030116_0948_TestNGExecu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dn.guru99.com/images/jsp/030116_0948_TestNGExecu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dn.guru99.com/images/jsp/030116_0948_TestNGExecu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guru99.com/images/jsp/030116_0948_TestNGExecu4.png" TargetMode="External"/><Relationship Id="rId5" Type="http://schemas.openxmlformats.org/officeDocument/2006/relationships/hyperlink" Target="https://cdn.guru99.com/images/jsp/030116_0948_TestNGExecu1.png" TargetMode="External"/><Relationship Id="rId15" Type="http://schemas.openxmlformats.org/officeDocument/2006/relationships/hyperlink" Target="https://cdn.guru99.com/images/jsp/030116_0948_TestNGExecu6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guru99.com/images/jsp/030116_0948_TestNGExecu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choudhary</dc:creator>
  <cp:lastModifiedBy>ritesh choudhary</cp:lastModifiedBy>
  <cp:revision>1</cp:revision>
  <dcterms:created xsi:type="dcterms:W3CDTF">2017-12-19T16:48:00Z</dcterms:created>
  <dcterms:modified xsi:type="dcterms:W3CDTF">2017-12-19T16:49:00Z</dcterms:modified>
</cp:coreProperties>
</file>